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0981" w14:textId="1528134C" w:rsidR="00E92D01" w:rsidRPr="00DD0059" w:rsidRDefault="009B1D95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>CYB490A</w:t>
      </w:r>
    </w:p>
    <w:p w14:paraId="3D7914A4" w14:textId="3EED307A" w:rsidR="009B1D95" w:rsidRPr="00DD0059" w:rsidRDefault="009B1D95">
      <w:pPr>
        <w:rPr>
          <w:rFonts w:ascii="Times New Roman" w:hAnsi="Times New Roman" w:cs="Times New Roman"/>
        </w:rPr>
      </w:pPr>
    </w:p>
    <w:p w14:paraId="2C698B31" w14:textId="527AAE63" w:rsidR="009B1D95" w:rsidRPr="00DD0059" w:rsidRDefault="009B1D95">
      <w:pPr>
        <w:rPr>
          <w:rFonts w:ascii="Times New Roman" w:hAnsi="Times New Roman" w:cs="Times New Roman"/>
        </w:rPr>
      </w:pPr>
      <w:r w:rsidRPr="1BDD8525">
        <w:rPr>
          <w:rFonts w:ascii="Times New Roman" w:hAnsi="Times New Roman" w:cs="Times New Roman"/>
        </w:rPr>
        <w:t>At about 1745 (MT), the SOC team started logging into their machines and watching for any unusual activity.</w:t>
      </w:r>
    </w:p>
    <w:p w14:paraId="4BCB2B3B" w14:textId="18088FC1" w:rsidR="5425444E" w:rsidRDefault="5425444E" w:rsidP="1BDD8525">
      <w:pPr>
        <w:rPr>
          <w:rFonts w:ascii="Times New Roman" w:hAnsi="Times New Roman" w:cs="Times New Roman"/>
        </w:rPr>
      </w:pPr>
      <w:r w:rsidRPr="1BDD8525">
        <w:rPr>
          <w:rFonts w:ascii="Times New Roman" w:hAnsi="Times New Roman" w:cs="Times New Roman"/>
        </w:rPr>
        <w:t>First alert was for port scanning</w:t>
      </w:r>
    </w:p>
    <w:p w14:paraId="4780E43B" w14:textId="1FAAA963" w:rsidR="009B1D95" w:rsidRPr="00DD0059" w:rsidRDefault="5425444E">
      <w:pPr>
        <w:rPr>
          <w:rFonts w:ascii="Times New Roman" w:hAnsi="Times New Roman" w:cs="Times New Roman"/>
        </w:rPr>
      </w:pPr>
      <w:r w:rsidRPr="1BDD8525">
        <w:rPr>
          <w:rFonts w:ascii="Times New Roman" w:hAnsi="Times New Roman" w:cs="Times New Roman"/>
        </w:rPr>
        <w:t>Then</w:t>
      </w:r>
      <w:r w:rsidR="00E75B56">
        <w:rPr>
          <w:rFonts w:ascii="Times New Roman" w:hAnsi="Times New Roman" w:cs="Times New Roman"/>
        </w:rPr>
        <w:t xml:space="preserve">, </w:t>
      </w:r>
      <w:r w:rsidR="009B1D95" w:rsidRPr="1BDD8525">
        <w:rPr>
          <w:rFonts w:ascii="Times New Roman" w:hAnsi="Times New Roman" w:cs="Times New Roman"/>
        </w:rPr>
        <w:t>Brute Force failed log-in events was noticed</w:t>
      </w:r>
      <w:r w:rsidR="2233D11D" w:rsidRPr="1BDD8525">
        <w:rPr>
          <w:rFonts w:ascii="Times New Roman" w:hAnsi="Times New Roman" w:cs="Times New Roman"/>
        </w:rPr>
        <w:t xml:space="preserve"> in Qradar</w:t>
      </w:r>
      <w:r w:rsidR="009B1D95" w:rsidRPr="1BDD8525">
        <w:rPr>
          <w:rFonts w:ascii="Times New Roman" w:hAnsi="Times New Roman" w:cs="Times New Roman"/>
        </w:rPr>
        <w:t>.</w:t>
      </w:r>
    </w:p>
    <w:p w14:paraId="340A45C3" w14:textId="3AF81E90" w:rsidR="009B1D95" w:rsidRPr="00DD0059" w:rsidRDefault="009B1D95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 xml:space="preserve">Members of the SOC </w:t>
      </w:r>
      <w:r w:rsidR="008C24F6" w:rsidRPr="00DD0059">
        <w:rPr>
          <w:rFonts w:ascii="Times New Roman" w:hAnsi="Times New Roman" w:cs="Times New Roman"/>
        </w:rPr>
        <w:t>tried to collect more information about failed log-in attacks.</w:t>
      </w:r>
    </w:p>
    <w:p w14:paraId="5BB947B6" w14:textId="77777777" w:rsidR="008C24F6" w:rsidRPr="00DD0059" w:rsidRDefault="008C24F6">
      <w:pPr>
        <w:rPr>
          <w:rFonts w:ascii="Times New Roman" w:hAnsi="Times New Roman" w:cs="Times New Roman"/>
        </w:rPr>
      </w:pPr>
    </w:p>
    <w:p w14:paraId="33F3331D" w14:textId="71311121" w:rsidR="15805F1D" w:rsidRDefault="15805F1D" w:rsidP="1BDD8525">
      <w:pPr>
        <w:rPr>
          <w:rFonts w:ascii="Times New Roman" w:hAnsi="Times New Roman" w:cs="Times New Roman"/>
        </w:rPr>
      </w:pPr>
      <w:r w:rsidRPr="1BDD8525">
        <w:rPr>
          <w:rFonts w:ascii="Times New Roman" w:hAnsi="Times New Roman" w:cs="Times New Roman"/>
        </w:rPr>
        <w:t xml:space="preserve">The first alert came in at </w:t>
      </w:r>
      <w:r w:rsidR="00245A55">
        <w:rPr>
          <w:rFonts w:ascii="Times New Roman" w:hAnsi="Times New Roman" w:cs="Times New Roman"/>
        </w:rPr>
        <w:t>00</w:t>
      </w:r>
      <w:r w:rsidRPr="1BDD8525">
        <w:rPr>
          <w:rFonts w:ascii="Times New Roman" w:hAnsi="Times New Roman" w:cs="Times New Roman"/>
        </w:rPr>
        <w:t>33</w:t>
      </w:r>
    </w:p>
    <w:p w14:paraId="57E2E6AF" w14:textId="61F1B40C" w:rsidR="15805F1D" w:rsidRDefault="00E75B56" w:rsidP="1BDD8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</w:t>
      </w:r>
      <w:r w:rsidR="15805F1D" w:rsidRPr="1BDD8525">
        <w:rPr>
          <w:rFonts w:ascii="Times New Roman" w:hAnsi="Times New Roman" w:cs="Times New Roman"/>
        </w:rPr>
        <w:t>39 Admin log in Failure</w:t>
      </w:r>
    </w:p>
    <w:p w14:paraId="14A4D0AC" w14:textId="10951990" w:rsidR="15805F1D" w:rsidRDefault="00E75B56" w:rsidP="1BDD8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</w:t>
      </w:r>
      <w:r w:rsidR="15805F1D" w:rsidRPr="1BDD8525">
        <w:rPr>
          <w:rFonts w:ascii="Times New Roman" w:hAnsi="Times New Roman" w:cs="Times New Roman"/>
        </w:rPr>
        <w:t>44 successful login</w:t>
      </w:r>
    </w:p>
    <w:p w14:paraId="06ED4551" w14:textId="07ED0636" w:rsidR="1BDD8525" w:rsidRDefault="1BDD8525" w:rsidP="1BDD8525">
      <w:pPr>
        <w:rPr>
          <w:rFonts w:ascii="Times New Roman" w:hAnsi="Times New Roman" w:cs="Times New Roman"/>
        </w:rPr>
      </w:pPr>
    </w:p>
    <w:p w14:paraId="169ECB3D" w14:textId="504379CD" w:rsidR="009B1D95" w:rsidRDefault="009B1D95">
      <w:pPr>
        <w:rPr>
          <w:rFonts w:ascii="Times New Roman" w:hAnsi="Times New Roman" w:cs="Times New Roman"/>
        </w:rPr>
      </w:pPr>
      <w:r w:rsidRPr="1BDD8525">
        <w:rPr>
          <w:rFonts w:ascii="Times New Roman" w:hAnsi="Times New Roman" w:cs="Times New Roman"/>
        </w:rPr>
        <w:t>At about 0</w:t>
      </w:r>
      <w:r w:rsidR="00245A55">
        <w:rPr>
          <w:rFonts w:ascii="Times New Roman" w:hAnsi="Times New Roman" w:cs="Times New Roman"/>
        </w:rPr>
        <w:t>00</w:t>
      </w:r>
      <w:r w:rsidR="000130EA" w:rsidRPr="1BDD8525">
        <w:rPr>
          <w:rFonts w:ascii="Times New Roman" w:hAnsi="Times New Roman" w:cs="Times New Roman"/>
        </w:rPr>
        <w:t>0</w:t>
      </w:r>
      <w:r w:rsidRPr="1BDD8525">
        <w:rPr>
          <w:rFonts w:ascii="Times New Roman" w:hAnsi="Times New Roman" w:cs="Times New Roman"/>
        </w:rPr>
        <w:t xml:space="preserve"> GMT the CSO reported seeing a character appear on his monitor.</w:t>
      </w:r>
    </w:p>
    <w:p w14:paraId="589E4117" w14:textId="55C8C374" w:rsidR="00646BB5" w:rsidRDefault="00646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IP address of the hacker was 172.l6.100.22.</w:t>
      </w:r>
    </w:p>
    <w:p w14:paraId="11FF1FA5" w14:textId="50F7673D" w:rsidR="00DF7B6E" w:rsidRPr="00DD0059" w:rsidRDefault="00DF7B6E">
      <w:pPr>
        <w:rPr>
          <w:rFonts w:ascii="Times New Roman" w:hAnsi="Times New Roman" w:cs="Times New Roman"/>
        </w:rPr>
      </w:pPr>
      <w:r w:rsidRPr="1BDD8525">
        <w:rPr>
          <w:rFonts w:ascii="Times New Roman" w:hAnsi="Times New Roman" w:cs="Times New Roman"/>
        </w:rPr>
        <w:t xml:space="preserve">The apache2 server was the initial </w:t>
      </w:r>
      <w:r w:rsidR="003A26F2" w:rsidRPr="1BDD8525">
        <w:rPr>
          <w:rFonts w:ascii="Times New Roman" w:hAnsi="Times New Roman" w:cs="Times New Roman"/>
        </w:rPr>
        <w:t>entry</w:t>
      </w:r>
      <w:r w:rsidRPr="1BDD8525">
        <w:rPr>
          <w:rFonts w:ascii="Times New Roman" w:hAnsi="Times New Roman" w:cs="Times New Roman"/>
        </w:rPr>
        <w:t xml:space="preserve"> of the hack.</w:t>
      </w:r>
    </w:p>
    <w:p w14:paraId="130FBD41" w14:textId="5438C740" w:rsidR="29D6B8C4" w:rsidRDefault="29D6B8C4" w:rsidP="1BDD8525">
      <w:pPr>
        <w:rPr>
          <w:rFonts w:ascii="Times New Roman" w:hAnsi="Times New Roman" w:cs="Times New Roman"/>
        </w:rPr>
      </w:pPr>
      <w:r w:rsidRPr="1BDD8525">
        <w:rPr>
          <w:rFonts w:ascii="Times New Roman" w:hAnsi="Times New Roman" w:cs="Times New Roman"/>
        </w:rPr>
        <w:t xml:space="preserve">Once in the the apache2 firewall hacker ran </w:t>
      </w:r>
      <w:r w:rsidR="00716822">
        <w:rPr>
          <w:rFonts w:ascii="Times New Roman" w:hAnsi="Times New Roman" w:cs="Times New Roman"/>
        </w:rPr>
        <w:t>“</w:t>
      </w:r>
      <w:r w:rsidRPr="1BDD8525">
        <w:rPr>
          <w:rFonts w:ascii="Times New Roman" w:hAnsi="Times New Roman" w:cs="Times New Roman"/>
        </w:rPr>
        <w:t>whoami</w:t>
      </w:r>
      <w:r w:rsidR="00716822">
        <w:rPr>
          <w:rFonts w:ascii="Times New Roman" w:hAnsi="Times New Roman" w:cs="Times New Roman"/>
        </w:rPr>
        <w:t>”</w:t>
      </w:r>
      <w:r w:rsidRPr="1BDD8525">
        <w:rPr>
          <w:rFonts w:ascii="Times New Roman" w:hAnsi="Times New Roman" w:cs="Times New Roman"/>
        </w:rPr>
        <w:t xml:space="preserve"> command</w:t>
      </w:r>
      <w:r w:rsidR="00716822">
        <w:rPr>
          <w:rFonts w:ascii="Times New Roman" w:hAnsi="Times New Roman" w:cs="Times New Roman"/>
        </w:rPr>
        <w:t>.</w:t>
      </w:r>
    </w:p>
    <w:p w14:paraId="09518008" w14:textId="286857DF" w:rsidR="29D6B8C4" w:rsidRDefault="29D6B8C4" w:rsidP="1BDD8525">
      <w:pPr>
        <w:rPr>
          <w:rFonts w:ascii="Times New Roman" w:hAnsi="Times New Roman" w:cs="Times New Roman"/>
        </w:rPr>
      </w:pPr>
      <w:r w:rsidRPr="1BDD8525">
        <w:rPr>
          <w:rFonts w:ascii="Times New Roman" w:hAnsi="Times New Roman" w:cs="Times New Roman"/>
        </w:rPr>
        <w:t>Then</w:t>
      </w:r>
      <w:r w:rsidR="00716822">
        <w:rPr>
          <w:rFonts w:ascii="Times New Roman" w:hAnsi="Times New Roman" w:cs="Times New Roman"/>
        </w:rPr>
        <w:t>, a</w:t>
      </w:r>
      <w:r w:rsidRPr="1BDD8525">
        <w:rPr>
          <w:rFonts w:ascii="Times New Roman" w:hAnsi="Times New Roman" w:cs="Times New Roman"/>
        </w:rPr>
        <w:t xml:space="preserve"> </w:t>
      </w:r>
      <w:r w:rsidR="00716822">
        <w:rPr>
          <w:rFonts w:ascii="Times New Roman" w:hAnsi="Times New Roman" w:cs="Times New Roman"/>
        </w:rPr>
        <w:t>“</w:t>
      </w:r>
      <w:r w:rsidR="00BF1CDB">
        <w:rPr>
          <w:rFonts w:ascii="Times New Roman" w:hAnsi="Times New Roman" w:cs="Times New Roman"/>
        </w:rPr>
        <w:t>.</w:t>
      </w:r>
      <w:r w:rsidRPr="1BDD8525">
        <w:rPr>
          <w:rFonts w:ascii="Times New Roman" w:hAnsi="Times New Roman" w:cs="Times New Roman"/>
        </w:rPr>
        <w:t>tmp</w:t>
      </w:r>
      <w:r w:rsidR="00716822">
        <w:rPr>
          <w:rFonts w:ascii="Times New Roman" w:hAnsi="Times New Roman" w:cs="Times New Roman"/>
        </w:rPr>
        <w:t>”</w:t>
      </w:r>
      <w:r w:rsidRPr="1BDD8525">
        <w:rPr>
          <w:rFonts w:ascii="Times New Roman" w:hAnsi="Times New Roman" w:cs="Times New Roman"/>
        </w:rPr>
        <w:t xml:space="preserve"> file was created</w:t>
      </w:r>
      <w:r w:rsidR="00716822">
        <w:rPr>
          <w:rFonts w:ascii="Times New Roman" w:hAnsi="Times New Roman" w:cs="Times New Roman"/>
        </w:rPr>
        <w:t>.</w:t>
      </w:r>
    </w:p>
    <w:p w14:paraId="2278D24A" w14:textId="2D583365" w:rsidR="29D6B8C4" w:rsidRDefault="29D6B8C4" w:rsidP="1BDD8525">
      <w:pPr>
        <w:rPr>
          <w:rFonts w:ascii="Times New Roman" w:hAnsi="Times New Roman" w:cs="Times New Roman"/>
        </w:rPr>
      </w:pPr>
      <w:r w:rsidRPr="1BDD8525">
        <w:rPr>
          <w:rFonts w:ascii="Times New Roman" w:hAnsi="Times New Roman" w:cs="Times New Roman"/>
        </w:rPr>
        <w:t>Wget: net tools, archive file</w:t>
      </w:r>
    </w:p>
    <w:p w14:paraId="1AC0E035" w14:textId="47A47C99" w:rsidR="29D6B8C4" w:rsidRDefault="00716822" w:rsidP="1BDD8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attacker e</w:t>
      </w:r>
      <w:r w:rsidR="29D6B8C4" w:rsidRPr="1BDD8525">
        <w:rPr>
          <w:rFonts w:ascii="Times New Roman" w:hAnsi="Times New Roman" w:cs="Times New Roman"/>
        </w:rPr>
        <w:t xml:space="preserve">xtracted </w:t>
      </w:r>
      <w:r>
        <w:rPr>
          <w:rFonts w:ascii="Times New Roman" w:hAnsi="Times New Roman" w:cs="Times New Roman"/>
        </w:rPr>
        <w:t>“</w:t>
      </w:r>
      <w:r w:rsidR="00BF1CDB">
        <w:rPr>
          <w:rFonts w:ascii="Times New Roman" w:hAnsi="Times New Roman" w:cs="Times New Roman"/>
        </w:rPr>
        <w:t>.</w:t>
      </w:r>
      <w:r w:rsidR="29D6B8C4" w:rsidRPr="1BDD8525">
        <w:rPr>
          <w:rFonts w:ascii="Times New Roman" w:hAnsi="Times New Roman" w:cs="Times New Roman"/>
        </w:rPr>
        <w:t>png</w:t>
      </w:r>
      <w:r>
        <w:rPr>
          <w:rFonts w:ascii="Times New Roman" w:hAnsi="Times New Roman" w:cs="Times New Roman"/>
        </w:rPr>
        <w:t>”</w:t>
      </w:r>
      <w:r w:rsidR="29D6B8C4" w:rsidRPr="1BDD8525">
        <w:rPr>
          <w:rFonts w:ascii="Times New Roman" w:hAnsi="Times New Roman" w:cs="Times New Roman"/>
        </w:rPr>
        <w:t xml:space="preserve"> to replace image on url</w:t>
      </w:r>
      <w:r>
        <w:rPr>
          <w:rFonts w:ascii="Times New Roman" w:hAnsi="Times New Roman" w:cs="Times New Roman"/>
        </w:rPr>
        <w:t>.</w:t>
      </w:r>
    </w:p>
    <w:p w14:paraId="37E8C0A5" w14:textId="4E5ECD25" w:rsidR="008C24F6" w:rsidRDefault="008C24F6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>A member of the SOC discovered that the</w:t>
      </w:r>
      <w:r w:rsidR="00FB1A40" w:rsidRPr="00DD0059">
        <w:rPr>
          <w:rFonts w:ascii="Times New Roman" w:hAnsi="Times New Roman" w:cs="Times New Roman"/>
        </w:rPr>
        <w:t xml:space="preserve"> target server of the attack was Ogami.com.</w:t>
      </w:r>
    </w:p>
    <w:p w14:paraId="25F0DD9C" w14:textId="0C4CCC3B" w:rsidR="00646BB5" w:rsidRPr="00DD0059" w:rsidRDefault="00646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02147B">
        <w:rPr>
          <w:rFonts w:ascii="Times New Roman" w:hAnsi="Times New Roman" w:cs="Times New Roman"/>
        </w:rPr>
        <w:t>hacker left a script kitty on the oga</w:t>
      </w:r>
      <w:r w:rsidR="00E75B56">
        <w:rPr>
          <w:rFonts w:ascii="Times New Roman" w:hAnsi="Times New Roman" w:cs="Times New Roman"/>
        </w:rPr>
        <w:t>n</w:t>
      </w:r>
      <w:r w:rsidR="0002147B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webpage.</w:t>
      </w:r>
    </w:p>
    <w:p w14:paraId="138BCC04" w14:textId="1BE6E16B" w:rsidR="00DD0059" w:rsidRPr="00DD0059" w:rsidRDefault="00DD0059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>The hack was considered lateral movement through the network.</w:t>
      </w:r>
    </w:p>
    <w:p w14:paraId="1F9111FA" w14:textId="1B6B6084" w:rsidR="000130EA" w:rsidRPr="00DD0059" w:rsidRDefault="000130EA">
      <w:pPr>
        <w:rPr>
          <w:rFonts w:ascii="Times New Roman" w:hAnsi="Times New Roman" w:cs="Times New Roman"/>
        </w:rPr>
      </w:pPr>
    </w:p>
    <w:p w14:paraId="01626061" w14:textId="0362991F" w:rsidR="000130EA" w:rsidRPr="00DD0059" w:rsidRDefault="00DD0059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>The following discussion focused on how to prevent future log in hacks.</w:t>
      </w:r>
    </w:p>
    <w:p w14:paraId="7898E62B" w14:textId="61BA0C2D" w:rsidR="00DD0059" w:rsidRPr="00DD0059" w:rsidRDefault="00DD0059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>The loginID/password combination was weak.</w:t>
      </w:r>
    </w:p>
    <w:p w14:paraId="397216BB" w14:textId="003AA619" w:rsidR="00DD0059" w:rsidRDefault="00DD0059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>Incorporating a new password policy with requirements for increased character length, complexity and lock out policy was determined necessary.</w:t>
      </w:r>
    </w:p>
    <w:p w14:paraId="6502B923" w14:textId="1D1FE608" w:rsidR="00F855EC" w:rsidRPr="00DD0059" w:rsidRDefault="00F85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Ssh network access should only be available onsite.</w:t>
      </w:r>
    </w:p>
    <w:p w14:paraId="76C8EBCD" w14:textId="150B0159" w:rsidR="00DD0059" w:rsidRPr="00DD0059" w:rsidRDefault="00DD0059">
      <w:pPr>
        <w:rPr>
          <w:rFonts w:ascii="Times New Roman" w:hAnsi="Times New Roman" w:cs="Times New Roman"/>
        </w:rPr>
      </w:pPr>
    </w:p>
    <w:p w14:paraId="623F8022" w14:textId="4F756091" w:rsidR="00DD0059" w:rsidRPr="00DD0059" w:rsidRDefault="00DD0059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>It was discussed that the hacker may have tried Port Scanning and Fuzzing prior to, or in addition to Brute Force password attacks</w:t>
      </w:r>
      <w:r w:rsidR="00646BB5">
        <w:rPr>
          <w:rFonts w:ascii="Times New Roman" w:hAnsi="Times New Roman" w:cs="Times New Roman"/>
        </w:rPr>
        <w:t xml:space="preserve"> to do recon on the website before attacking</w:t>
      </w:r>
      <w:r w:rsidRPr="00DD0059">
        <w:rPr>
          <w:rFonts w:ascii="Times New Roman" w:hAnsi="Times New Roman" w:cs="Times New Roman"/>
        </w:rPr>
        <w:t>.</w:t>
      </w:r>
    </w:p>
    <w:p w14:paraId="039F687A" w14:textId="6104825E" w:rsidR="00DD0059" w:rsidRDefault="00DD0059">
      <w:pPr>
        <w:rPr>
          <w:rFonts w:ascii="Times New Roman" w:hAnsi="Times New Roman" w:cs="Times New Roman"/>
        </w:rPr>
      </w:pPr>
      <w:r w:rsidRPr="00DD0059">
        <w:rPr>
          <w:rFonts w:ascii="Times New Roman" w:hAnsi="Times New Roman" w:cs="Times New Roman"/>
        </w:rPr>
        <w:t>The hacker then likely created or used a Temp folder to operate out of</w:t>
      </w:r>
      <w:r w:rsidR="00646BB5">
        <w:rPr>
          <w:rFonts w:ascii="Times New Roman" w:hAnsi="Times New Roman" w:cs="Times New Roman"/>
        </w:rPr>
        <w:t>, storing images and programs that would be installed on the website.</w:t>
      </w:r>
    </w:p>
    <w:p w14:paraId="050A4723" w14:textId="7657CE45" w:rsidR="00646BB5" w:rsidRDefault="00646BB5">
      <w:pPr>
        <w:rPr>
          <w:rFonts w:ascii="Times New Roman" w:hAnsi="Times New Roman" w:cs="Times New Roman"/>
        </w:rPr>
      </w:pPr>
    </w:p>
    <w:p w14:paraId="219134FD" w14:textId="491BE3E5" w:rsidR="00646BB5" w:rsidRPr="00DD0059" w:rsidRDefault="00646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easiest way to restore the network may have been to re-image the affected servers.</w:t>
      </w:r>
    </w:p>
    <w:p w14:paraId="34220DCB" w14:textId="6E9B54A9" w:rsidR="00DD0059" w:rsidRDefault="00DD0059">
      <w:pPr>
        <w:rPr>
          <w:rFonts w:ascii="Times New Roman" w:hAnsi="Times New Roman" w:cs="Times New Roman"/>
        </w:rPr>
      </w:pPr>
    </w:p>
    <w:p w14:paraId="580BBFC5" w14:textId="4320ADF7" w:rsidR="00DF7B6E" w:rsidRDefault="00DF7B6E">
      <w:pPr>
        <w:rPr>
          <w:rFonts w:ascii="Times New Roman" w:hAnsi="Times New Roman" w:cs="Times New Roman"/>
        </w:rPr>
      </w:pPr>
    </w:p>
    <w:p w14:paraId="57BEB00D" w14:textId="1A35851C" w:rsidR="00444ED3" w:rsidRDefault="00444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generalized program that hackers follow is:</w:t>
      </w:r>
    </w:p>
    <w:p w14:paraId="12403288" w14:textId="6B7A1157" w:rsidR="00444ED3" w:rsidRDefault="00444ED3" w:rsidP="0044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recon on the targeted network. Find out information about the target</w:t>
      </w:r>
    </w:p>
    <w:p w14:paraId="1B93185E" w14:textId="77777777" w:rsidR="00444ED3" w:rsidRDefault="00444ED3" w:rsidP="0044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 the network to find out more about the network</w:t>
      </w:r>
    </w:p>
    <w:p w14:paraId="44F837EF" w14:textId="425B2845" w:rsidR="00444ED3" w:rsidRDefault="00444ED3" w:rsidP="0044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Prioritize what to attack</w:t>
      </w:r>
    </w:p>
    <w:p w14:paraId="3E24A81F" w14:textId="56B95087" w:rsidR="00444ED3" w:rsidRDefault="00444ED3" w:rsidP="0044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Exploit any advantage to gain access</w:t>
      </w:r>
    </w:p>
    <w:p w14:paraId="1E5320C3" w14:textId="02A05FC0" w:rsidR="00444ED3" w:rsidRDefault="00444ED3" w:rsidP="0044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access is gained, gain higher permissions through privilege escalation, making lateral movement to target</w:t>
      </w:r>
    </w:p>
    <w:p w14:paraId="5D85F64F" w14:textId="5B62B77A" w:rsidR="00444ED3" w:rsidRDefault="00444ED3" w:rsidP="0044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Exfiltrate any data of interest</w:t>
      </w:r>
    </w:p>
    <w:p w14:paraId="75259BF5" w14:textId="4BF14F67" w:rsidR="00444ED3" w:rsidRDefault="00444ED3" w:rsidP="0044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Cover evidence of entry, if possible</w:t>
      </w:r>
    </w:p>
    <w:p w14:paraId="037FEF86" w14:textId="7F7F509E" w:rsidR="00CC26B3" w:rsidRDefault="00CC26B3" w:rsidP="00CC2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being covered, there are two general types of hacking:</w:t>
      </w:r>
    </w:p>
    <w:p w14:paraId="5244BC67" w14:textId="004C89AB" w:rsidR="00CC26B3" w:rsidRDefault="00CC26B3" w:rsidP="00CC26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Attacks that are loud or aggressive and take place quickly to obtain objective.</w:t>
      </w:r>
    </w:p>
    <w:p w14:paraId="134A1D3F" w14:textId="5039D981" w:rsidR="00CC26B3" w:rsidRPr="00CC26B3" w:rsidRDefault="00CC26B3" w:rsidP="00CC26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Attacks that are quiet or subtle and occur over very long periods of time (years) to gain objective.</w:t>
      </w:r>
    </w:p>
    <w:sectPr w:rsidR="00CC26B3" w:rsidRPr="00CC26B3" w:rsidSect="009B1D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6F53"/>
    <w:multiLevelType w:val="hybridMultilevel"/>
    <w:tmpl w:val="B6F2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B27EF"/>
    <w:multiLevelType w:val="hybridMultilevel"/>
    <w:tmpl w:val="4F96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648400">
    <w:abstractNumId w:val="1"/>
  </w:num>
  <w:num w:numId="2" w16cid:durableId="18633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95"/>
    <w:rsid w:val="000130EA"/>
    <w:rsid w:val="0002147B"/>
    <w:rsid w:val="00245A55"/>
    <w:rsid w:val="003A26F2"/>
    <w:rsid w:val="00444ED3"/>
    <w:rsid w:val="005B0364"/>
    <w:rsid w:val="00646BB5"/>
    <w:rsid w:val="00716822"/>
    <w:rsid w:val="008C24F6"/>
    <w:rsid w:val="009B1D95"/>
    <w:rsid w:val="00BE3361"/>
    <w:rsid w:val="00BF1CDB"/>
    <w:rsid w:val="00C4494C"/>
    <w:rsid w:val="00CC26B3"/>
    <w:rsid w:val="00DD0059"/>
    <w:rsid w:val="00DF7B6E"/>
    <w:rsid w:val="00E75B56"/>
    <w:rsid w:val="00E92D01"/>
    <w:rsid w:val="00F855EC"/>
    <w:rsid w:val="00FB1A40"/>
    <w:rsid w:val="15805F1D"/>
    <w:rsid w:val="1BDD8525"/>
    <w:rsid w:val="2233D11D"/>
    <w:rsid w:val="26785D2F"/>
    <w:rsid w:val="29D6B8C4"/>
    <w:rsid w:val="2D9766D6"/>
    <w:rsid w:val="4CE95042"/>
    <w:rsid w:val="5020F104"/>
    <w:rsid w:val="5425444E"/>
    <w:rsid w:val="6376A316"/>
    <w:rsid w:val="6CF0B635"/>
    <w:rsid w:val="761C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DCF29"/>
  <w15:chartTrackingRefBased/>
  <w15:docId w15:val="{D3E32BD0-161B-4E42-88C0-D5D9549D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D3"/>
    <w:pPr>
      <w:ind w:left="720"/>
      <w:contextualSpacing/>
    </w:pPr>
  </w:style>
  <w:style w:type="paragraph" w:styleId="Revision">
    <w:name w:val="Revision"/>
    <w:hidden/>
    <w:uiPriority w:val="99"/>
    <w:semiHidden/>
    <w:rsid w:val="00245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Morton, Alan</dc:creator>
  <cp:keywords/>
  <dc:description/>
  <cp:lastModifiedBy>Morton, Alan</cp:lastModifiedBy>
  <cp:revision>14</cp:revision>
  <dcterms:created xsi:type="dcterms:W3CDTF">2023-02-24T06:07:00Z</dcterms:created>
  <dcterms:modified xsi:type="dcterms:W3CDTF">2023-02-24T22:43:00Z</dcterms:modified>
</cp:coreProperties>
</file>